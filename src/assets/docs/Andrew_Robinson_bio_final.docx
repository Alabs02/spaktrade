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4C674" w14:textId="77777777" w:rsidR="00C06EFB" w:rsidRPr="006121C5" w:rsidRDefault="00FD2A7B" w:rsidP="00E75AB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Andrew Robinson</w:t>
      </w:r>
    </w:p>
    <w:p w14:paraId="0DCE3E97" w14:textId="77777777" w:rsidR="00C06EFB" w:rsidRPr="006121C5" w:rsidRDefault="00C06EFB" w:rsidP="00E75AB6">
      <w:pPr>
        <w:spacing w:after="0"/>
        <w:rPr>
          <w:b/>
          <w:sz w:val="20"/>
          <w:szCs w:val="20"/>
        </w:rPr>
      </w:pPr>
      <w:r w:rsidRPr="006121C5">
        <w:rPr>
          <w:b/>
          <w:sz w:val="20"/>
          <w:szCs w:val="20"/>
        </w:rPr>
        <w:t xml:space="preserve">Senior </w:t>
      </w:r>
      <w:r w:rsidR="00D430F8" w:rsidRPr="006121C5">
        <w:rPr>
          <w:b/>
          <w:sz w:val="20"/>
          <w:szCs w:val="20"/>
        </w:rPr>
        <w:t xml:space="preserve">Market </w:t>
      </w:r>
      <w:r w:rsidRPr="006121C5">
        <w:rPr>
          <w:b/>
          <w:sz w:val="20"/>
          <w:szCs w:val="20"/>
        </w:rPr>
        <w:t>Analyst</w:t>
      </w:r>
      <w:r w:rsidR="006121C5" w:rsidRPr="006121C5">
        <w:rPr>
          <w:b/>
          <w:sz w:val="20"/>
          <w:szCs w:val="20"/>
        </w:rPr>
        <w:t xml:space="preserve">, </w:t>
      </w:r>
      <w:r w:rsidRPr="006121C5">
        <w:rPr>
          <w:b/>
          <w:sz w:val="20"/>
          <w:szCs w:val="20"/>
        </w:rPr>
        <w:t>OANDA</w:t>
      </w:r>
    </w:p>
    <w:p w14:paraId="3C43D04B" w14:textId="77777777" w:rsidR="00C06EFB" w:rsidRPr="006121C5" w:rsidRDefault="00C06EFB" w:rsidP="00E75AB6">
      <w:pPr>
        <w:spacing w:after="0"/>
        <w:rPr>
          <w:sz w:val="20"/>
          <w:szCs w:val="20"/>
        </w:rPr>
      </w:pPr>
    </w:p>
    <w:p w14:paraId="392CCDAF" w14:textId="77777777" w:rsidR="001A2B7F" w:rsidRDefault="00AF0522" w:rsidP="00AF0522">
      <w:pPr>
        <w:spacing w:after="0"/>
        <w:rPr>
          <w:ins w:id="0" w:author="Alexandra Parker" w:date="2019-09-03T11:27:00Z"/>
          <w:sz w:val="20"/>
          <w:szCs w:val="20"/>
        </w:rPr>
      </w:pPr>
      <w:r w:rsidRPr="00AF0522">
        <w:rPr>
          <w:sz w:val="20"/>
          <w:szCs w:val="20"/>
        </w:rPr>
        <w:t xml:space="preserve">A seasoned professional </w:t>
      </w:r>
      <w:r>
        <w:rPr>
          <w:sz w:val="20"/>
          <w:szCs w:val="20"/>
        </w:rPr>
        <w:t>w</w:t>
      </w:r>
      <w:r w:rsidR="006121C5">
        <w:rPr>
          <w:sz w:val="20"/>
          <w:szCs w:val="20"/>
        </w:rPr>
        <w:t xml:space="preserve">ith more than </w:t>
      </w:r>
      <w:r w:rsidR="00C06EFB" w:rsidRPr="006121C5">
        <w:rPr>
          <w:sz w:val="20"/>
          <w:szCs w:val="20"/>
        </w:rPr>
        <w:t>30 years</w:t>
      </w:r>
      <w:r w:rsidR="00FD2A7B">
        <w:rPr>
          <w:sz w:val="20"/>
          <w:szCs w:val="20"/>
        </w:rPr>
        <w:t>’</w:t>
      </w:r>
      <w:r w:rsidR="00C06EFB" w:rsidRPr="006121C5">
        <w:rPr>
          <w:sz w:val="20"/>
          <w:szCs w:val="20"/>
        </w:rPr>
        <w:t xml:space="preserve"> experience in </w:t>
      </w:r>
      <w:r>
        <w:rPr>
          <w:sz w:val="20"/>
          <w:szCs w:val="20"/>
        </w:rPr>
        <w:t xml:space="preserve">foreign exchange, </w:t>
      </w:r>
      <w:r w:rsidR="00FD2A7B" w:rsidRPr="00FD2A7B">
        <w:rPr>
          <w:sz w:val="20"/>
          <w:szCs w:val="20"/>
        </w:rPr>
        <w:t>interest rate</w:t>
      </w:r>
      <w:r>
        <w:rPr>
          <w:sz w:val="20"/>
          <w:szCs w:val="20"/>
        </w:rPr>
        <w:t>s and commodities</w:t>
      </w:r>
      <w:r w:rsidR="00FD2A7B">
        <w:rPr>
          <w:sz w:val="20"/>
          <w:szCs w:val="20"/>
        </w:rPr>
        <w:t>,</w:t>
      </w:r>
      <w:r w:rsidR="006121C5">
        <w:rPr>
          <w:sz w:val="20"/>
          <w:szCs w:val="20"/>
        </w:rPr>
        <w:t xml:space="preserve"> </w:t>
      </w:r>
      <w:r w:rsidR="00FD2A7B">
        <w:rPr>
          <w:sz w:val="20"/>
          <w:szCs w:val="20"/>
        </w:rPr>
        <w:t xml:space="preserve">Andrew Robinson </w:t>
      </w:r>
      <w:r w:rsidR="006121C5">
        <w:rPr>
          <w:sz w:val="20"/>
          <w:szCs w:val="20"/>
        </w:rPr>
        <w:t xml:space="preserve">is </w:t>
      </w:r>
      <w:r w:rsidR="00FD2A7B">
        <w:rPr>
          <w:sz w:val="20"/>
          <w:szCs w:val="20"/>
        </w:rPr>
        <w:t xml:space="preserve">a </w:t>
      </w:r>
      <w:r w:rsidR="00E75AB6" w:rsidRPr="006121C5">
        <w:rPr>
          <w:sz w:val="20"/>
          <w:szCs w:val="20"/>
        </w:rPr>
        <w:t xml:space="preserve">senior </w:t>
      </w:r>
      <w:r w:rsidR="006121C5">
        <w:rPr>
          <w:sz w:val="20"/>
          <w:szCs w:val="20"/>
        </w:rPr>
        <w:t xml:space="preserve">market </w:t>
      </w:r>
      <w:r w:rsidR="00EF21E1" w:rsidRPr="006121C5">
        <w:rPr>
          <w:sz w:val="20"/>
          <w:szCs w:val="20"/>
        </w:rPr>
        <w:t>analyst</w:t>
      </w:r>
      <w:r w:rsidR="006121C5">
        <w:rPr>
          <w:sz w:val="20"/>
          <w:szCs w:val="20"/>
        </w:rPr>
        <w:t xml:space="preserve"> </w:t>
      </w:r>
      <w:r w:rsidR="00FD2A7B">
        <w:rPr>
          <w:sz w:val="20"/>
          <w:szCs w:val="20"/>
        </w:rPr>
        <w:t xml:space="preserve">with OANDA, </w:t>
      </w:r>
      <w:r w:rsidR="006121C5">
        <w:rPr>
          <w:sz w:val="20"/>
          <w:szCs w:val="20"/>
        </w:rPr>
        <w:t xml:space="preserve">responsible for providing timely and relevant market commentary </w:t>
      </w:r>
      <w:r w:rsidR="00FD2A7B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live market analysis </w:t>
      </w:r>
      <w:r w:rsidR="006121C5">
        <w:rPr>
          <w:sz w:val="20"/>
          <w:szCs w:val="20"/>
        </w:rPr>
        <w:t xml:space="preserve">throughout the </w:t>
      </w:r>
      <w:r w:rsidR="00FD2A7B">
        <w:rPr>
          <w:sz w:val="20"/>
          <w:szCs w:val="20"/>
        </w:rPr>
        <w:t xml:space="preserve">Asia-Pacific </w:t>
      </w:r>
      <w:r w:rsidR="006121C5">
        <w:rPr>
          <w:sz w:val="20"/>
          <w:szCs w:val="20"/>
        </w:rPr>
        <w:t>region</w:t>
      </w:r>
      <w:r w:rsidR="00241342" w:rsidRPr="006121C5">
        <w:rPr>
          <w:sz w:val="20"/>
          <w:szCs w:val="20"/>
        </w:rPr>
        <w:t xml:space="preserve">. </w:t>
      </w:r>
    </w:p>
    <w:p w14:paraId="2E422038" w14:textId="77777777" w:rsidR="001A2B7F" w:rsidRDefault="001A2B7F" w:rsidP="00AF0522">
      <w:pPr>
        <w:spacing w:after="0"/>
        <w:rPr>
          <w:ins w:id="1" w:author="Alexandra Parker" w:date="2019-09-03T11:27:00Z"/>
          <w:sz w:val="20"/>
          <w:szCs w:val="20"/>
        </w:rPr>
      </w:pPr>
    </w:p>
    <w:p w14:paraId="109A91E2" w14:textId="06DB8320" w:rsidR="00FD2A7B" w:rsidRPr="006121C5" w:rsidRDefault="00AF0522" w:rsidP="00AF0522">
      <w:pPr>
        <w:spacing w:after="0"/>
        <w:rPr>
          <w:sz w:val="20"/>
          <w:szCs w:val="20"/>
        </w:rPr>
      </w:pPr>
      <w:bookmarkStart w:id="2" w:name="_GoBack"/>
      <w:bookmarkEnd w:id="2"/>
      <w:r>
        <w:rPr>
          <w:sz w:val="20"/>
          <w:szCs w:val="20"/>
        </w:rPr>
        <w:t xml:space="preserve">Having </w:t>
      </w:r>
      <w:r w:rsidR="00802462">
        <w:rPr>
          <w:sz w:val="20"/>
          <w:szCs w:val="20"/>
        </w:rPr>
        <w:t xml:space="preserve">previously </w:t>
      </w:r>
      <w:r>
        <w:rPr>
          <w:sz w:val="20"/>
          <w:szCs w:val="20"/>
        </w:rPr>
        <w:t>worked in Europe, since moving to Singapore he worked with several leading institutions including Bloomberg</w:t>
      </w:r>
      <w:r w:rsidR="00FD2A7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Saxo </w:t>
      </w:r>
      <w:r w:rsidRPr="00FD2A7B">
        <w:rPr>
          <w:sz w:val="20"/>
          <w:szCs w:val="20"/>
        </w:rPr>
        <w:t xml:space="preserve">Capital Markets </w:t>
      </w:r>
      <w:r>
        <w:rPr>
          <w:sz w:val="20"/>
          <w:szCs w:val="20"/>
        </w:rPr>
        <w:t xml:space="preserve">and </w:t>
      </w:r>
      <w:r w:rsidR="00FD2A7B" w:rsidRPr="00FD2A7B">
        <w:rPr>
          <w:sz w:val="20"/>
          <w:szCs w:val="20"/>
        </w:rPr>
        <w:t>Informa Global Markets</w:t>
      </w:r>
      <w:r>
        <w:rPr>
          <w:sz w:val="20"/>
          <w:szCs w:val="20"/>
        </w:rPr>
        <w:t xml:space="preserve">, proving FX </w:t>
      </w:r>
      <w:r w:rsidRPr="00AF0522">
        <w:rPr>
          <w:sz w:val="20"/>
          <w:szCs w:val="20"/>
        </w:rPr>
        <w:t xml:space="preserve">strategies based on a combination of technical </w:t>
      </w:r>
      <w:r>
        <w:rPr>
          <w:sz w:val="20"/>
          <w:szCs w:val="20"/>
        </w:rPr>
        <w:t xml:space="preserve">and </w:t>
      </w:r>
      <w:r w:rsidRPr="00AF0522">
        <w:rPr>
          <w:sz w:val="20"/>
          <w:szCs w:val="20"/>
        </w:rPr>
        <w:t xml:space="preserve">fundamental analysis </w:t>
      </w:r>
      <w:r>
        <w:rPr>
          <w:sz w:val="20"/>
          <w:szCs w:val="20"/>
        </w:rPr>
        <w:t xml:space="preserve">as well as </w:t>
      </w:r>
      <w:r w:rsidRPr="00AF0522">
        <w:rPr>
          <w:sz w:val="20"/>
          <w:szCs w:val="20"/>
        </w:rPr>
        <w:t>market flow information</w:t>
      </w:r>
      <w:r w:rsidR="00FD2A7B">
        <w:rPr>
          <w:sz w:val="20"/>
          <w:szCs w:val="20"/>
        </w:rPr>
        <w:t>.</w:t>
      </w:r>
      <w:r>
        <w:rPr>
          <w:sz w:val="20"/>
          <w:szCs w:val="20"/>
        </w:rPr>
        <w:t xml:space="preserve"> Andrew began his career as an FX dealer with NatWest and the Royal Bank of Scotland in the UK. </w:t>
      </w:r>
    </w:p>
    <w:sectPr w:rsidR="00FD2A7B" w:rsidRPr="00612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ra Parker">
    <w15:presenceInfo w15:providerId="AD" w15:userId="S::aparker@oandafx.onmicrosoft.com::2cc65c2a-88a2-4838-82b4-855b2a0728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B6"/>
    <w:rsid w:val="001A2B7F"/>
    <w:rsid w:val="00241342"/>
    <w:rsid w:val="006121C5"/>
    <w:rsid w:val="00756F70"/>
    <w:rsid w:val="00802462"/>
    <w:rsid w:val="008B0319"/>
    <w:rsid w:val="009B0716"/>
    <w:rsid w:val="00AF0522"/>
    <w:rsid w:val="00B3748A"/>
    <w:rsid w:val="00BD3764"/>
    <w:rsid w:val="00C06EFB"/>
    <w:rsid w:val="00D430F8"/>
    <w:rsid w:val="00E75AB6"/>
    <w:rsid w:val="00EE3AE9"/>
    <w:rsid w:val="00EF21E1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FEC17"/>
  <w15:docId w15:val="{0F09A06B-AF72-8D40-84A8-ADE8449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1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Illka Gobius</dc:creator>
  <cp:keywords/>
  <dc:description/>
  <cp:lastModifiedBy>Alexandra Parker</cp:lastModifiedBy>
  <cp:revision>2</cp:revision>
  <dcterms:created xsi:type="dcterms:W3CDTF">2019-09-03T10:27:00Z</dcterms:created>
  <dcterms:modified xsi:type="dcterms:W3CDTF">2019-09-03T10:27:00Z</dcterms:modified>
</cp:coreProperties>
</file>